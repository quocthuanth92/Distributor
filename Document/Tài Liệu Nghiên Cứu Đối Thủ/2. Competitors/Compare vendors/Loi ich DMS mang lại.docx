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0" w:type="dxa"/>
        <w:tblInd w:w="-635" w:type="dxa"/>
        <w:tblLook w:val="04A0" w:firstRow="1" w:lastRow="0" w:firstColumn="1" w:lastColumn="0" w:noHBand="0" w:noVBand="1"/>
        <w:tblPrChange w:id="0" w:author="Microsoft account" w:date="2017-06-30T18:39:00Z">
          <w:tblPr>
            <w:tblStyle w:val="TableGrid"/>
            <w:tblW w:w="14400" w:type="dxa"/>
            <w:tblInd w:w="-635" w:type="dxa"/>
            <w:tblLook w:val="04A0" w:firstRow="1" w:lastRow="0" w:firstColumn="1" w:lastColumn="0" w:noHBand="0" w:noVBand="1"/>
          </w:tblPr>
        </w:tblPrChange>
      </w:tblPr>
      <w:tblGrid>
        <w:gridCol w:w="1800"/>
        <w:gridCol w:w="12600"/>
        <w:tblGridChange w:id="1">
          <w:tblGrid>
            <w:gridCol w:w="2250"/>
            <w:gridCol w:w="12150"/>
          </w:tblGrid>
        </w:tblGridChange>
      </w:tblGrid>
      <w:tr w:rsidR="0090480C" w:rsidTr="004834B0">
        <w:trPr>
          <w:trHeight w:val="1250"/>
          <w:trPrChange w:id="2" w:author="Microsoft account" w:date="2017-06-30T18:39:00Z">
            <w:trPr>
              <w:trHeight w:val="1250"/>
            </w:trPr>
          </w:trPrChange>
        </w:trPr>
        <w:tc>
          <w:tcPr>
            <w:tcW w:w="1800" w:type="dxa"/>
            <w:vAlign w:val="bottom"/>
            <w:tcPrChange w:id="3" w:author="Microsoft account" w:date="2017-06-30T18:39:00Z">
              <w:tcPr>
                <w:tcW w:w="2250" w:type="dxa"/>
                <w:vAlign w:val="bottom"/>
              </w:tcPr>
            </w:tcPrChange>
          </w:tcPr>
          <w:p w:rsidR="0090480C" w:rsidRDefault="00736AA0" w:rsidP="00736AA0">
            <w:pPr>
              <w:jc w:val="center"/>
            </w:pPr>
            <w:r w:rsidRPr="0090480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A2D15B" wp14:editId="2E465944">
                  <wp:simplePos x="0" y="0"/>
                  <wp:positionH relativeFrom="margin">
                    <wp:posOffset>150495</wp:posOffset>
                  </wp:positionH>
                  <wp:positionV relativeFrom="margin">
                    <wp:posOffset>158750</wp:posOffset>
                  </wp:positionV>
                  <wp:extent cx="755650" cy="822960"/>
                  <wp:effectExtent l="0" t="0" r="6350" b="0"/>
                  <wp:wrapSquare wrapText="bothSides"/>
                  <wp:docPr id="12" name="Picture 10" descr="F:\Quyen\library\pics\icons\icon nguo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F:\Quyen\library\pics\icons\icon nguo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8229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Nhân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</w:p>
        </w:tc>
        <w:tc>
          <w:tcPr>
            <w:tcW w:w="12600" w:type="dxa"/>
            <w:vAlign w:val="center"/>
            <w:tcPrChange w:id="4" w:author="Microsoft account" w:date="2017-06-30T18:39:00Z">
              <w:tcPr>
                <w:tcW w:w="12150" w:type="dxa"/>
                <w:vAlign w:val="center"/>
              </w:tcPr>
            </w:tcPrChange>
          </w:tcPr>
          <w:p w:rsidR="00E41F6C" w:rsidRPr="0029457F" w:rsidRDefault="0029457F" w:rsidP="004834B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5" w:author="Microsoft account" w:date="2017-06-30T18:41:00Z">
                <w:pPr>
                  <w:numPr>
                    <w:numId w:val="1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6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công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7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8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cụ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9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0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bán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1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2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hàng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quy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rõ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ràng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chuyên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4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5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nghiệp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6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,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7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hiệu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8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9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quả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9457F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proofErr w:type="gram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kế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hoạch</w:t>
            </w:r>
            <w:proofErr w:type="spellEnd"/>
            <w:ins w:id="20" w:author="Microsoft account" w:date="2017-06-30T18:40:00Z"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,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tiết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kiệm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thời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gian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làm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báo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cáo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bằng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tay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>.</w:t>
              </w:r>
            </w:ins>
          </w:p>
          <w:p w:rsidR="00E41F6C" w:rsidRPr="0029457F" w:rsidRDefault="0029457F" w:rsidP="004834B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21" w:author="Microsoft account" w:date="2017-06-30T18:41:00Z">
                <w:pPr>
                  <w:numPr>
                    <w:numId w:val="1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Thăm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viếng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chăm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sóc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đại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điểm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bán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ins w:id="22" w:author="Microsoft account" w:date="2017-06-30T18:41:00Z">
              <w:r w:rsidR="004834B0">
                <w:rPr>
                  <w:rFonts w:ascii="Arial" w:hAnsi="Arial" w:cs="Arial"/>
                  <w:sz w:val="28"/>
                  <w:szCs w:val="28"/>
                </w:rPr>
                <w:t>theo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kế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hoạch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</w:ins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kí</w:t>
            </w:r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>ch</w:t>
            </w:r>
            <w:proofErr w:type="spellEnd"/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>thích</w:t>
            </w:r>
            <w:proofErr w:type="spellEnd"/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>doanh</w:t>
            </w:r>
            <w:proofErr w:type="spellEnd"/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b/>
                <w:bCs/>
                <w:sz w:val="28"/>
                <w:szCs w:val="28"/>
              </w:rPr>
              <w:t>số</w:t>
            </w:r>
            <w:proofErr w:type="spellEnd"/>
            <w:ins w:id="23" w:author="Microsoft account" w:date="2017-06-30T18:41:00Z">
              <w:r w:rsidR="004834B0">
                <w:rPr>
                  <w:rFonts w:ascii="Arial" w:hAnsi="Arial" w:cs="Arial"/>
                  <w:b/>
                  <w:bCs/>
                  <w:sz w:val="28"/>
                  <w:szCs w:val="28"/>
                </w:rPr>
                <w:t xml:space="preserve"> &amp; </w:t>
              </w:r>
              <w:proofErr w:type="spellStart"/>
              <w:r w:rsidR="004834B0">
                <w:rPr>
                  <w:rFonts w:ascii="Arial" w:hAnsi="Arial" w:cs="Arial"/>
                  <w:b/>
                  <w:bCs/>
                  <w:sz w:val="28"/>
                  <w:szCs w:val="28"/>
                </w:rPr>
                <w:t>tăng</w:t>
              </w:r>
              <w:proofErr w:type="spellEnd"/>
              <w:r w:rsidR="004834B0">
                <w:rPr>
                  <w:rFonts w:ascii="Arial" w:hAnsi="Arial" w:cs="Arial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b/>
                  <w:bCs/>
                  <w:sz w:val="28"/>
                  <w:szCs w:val="28"/>
                </w:rPr>
                <w:t>độ</w:t>
              </w:r>
              <w:proofErr w:type="spellEnd"/>
              <w:r w:rsidR="004834B0">
                <w:rPr>
                  <w:rFonts w:ascii="Arial" w:hAnsi="Arial" w:cs="Arial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b/>
                  <w:bCs/>
                  <w:sz w:val="28"/>
                  <w:szCs w:val="28"/>
                </w:rPr>
                <w:t>phủ</w:t>
              </w:r>
            </w:ins>
            <w:proofErr w:type="spellEnd"/>
          </w:p>
          <w:p w:rsidR="00E41F6C" w:rsidRPr="0029457F" w:rsidRDefault="0029457F" w:rsidP="004834B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24" w:author="Microsoft account" w:date="2017-06-30T18:41:00Z">
                <w:pPr>
                  <w:numPr>
                    <w:numId w:val="1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Nắm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bắt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chiến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lược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khuyến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mãi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…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ty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kịp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nhanh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chóng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90480C" w:rsidRPr="0029457F" w:rsidRDefault="0029457F" w:rsidP="004834B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25" w:author="Microsoft account" w:date="2017-06-30T18:41:00Z">
                <w:pPr>
                  <w:numPr>
                    <w:numId w:val="1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Đảm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bảo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đạt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mục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doanh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&amp;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phủ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</w:p>
        </w:tc>
      </w:tr>
      <w:tr w:rsidR="0090480C" w:rsidTr="004834B0">
        <w:trPr>
          <w:trHeight w:val="1520"/>
          <w:trPrChange w:id="26" w:author="Microsoft account" w:date="2017-06-30T18:39:00Z">
            <w:trPr>
              <w:trHeight w:val="1520"/>
            </w:trPr>
          </w:trPrChange>
        </w:trPr>
        <w:tc>
          <w:tcPr>
            <w:tcW w:w="1800" w:type="dxa"/>
            <w:tcPrChange w:id="27" w:author="Microsoft account" w:date="2017-06-30T18:39:00Z">
              <w:tcPr>
                <w:tcW w:w="2250" w:type="dxa"/>
              </w:tcPr>
            </w:tcPrChange>
          </w:tcPr>
          <w:p w:rsidR="0090480C" w:rsidRDefault="0090480C">
            <w:r w:rsidRPr="0090480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25671D" wp14:editId="0DF18C98">
                  <wp:simplePos x="0" y="0"/>
                  <wp:positionH relativeFrom="margin">
                    <wp:posOffset>109220</wp:posOffset>
                  </wp:positionH>
                  <wp:positionV relativeFrom="margin">
                    <wp:posOffset>165100</wp:posOffset>
                  </wp:positionV>
                  <wp:extent cx="823175" cy="731520"/>
                  <wp:effectExtent l="19050" t="19050" r="15240" b="11430"/>
                  <wp:wrapSquare wrapText="bothSides"/>
                  <wp:docPr id="53" name="Picture 10" descr="F:\Tiden\2014.10.7 pp\files\icon peo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10" descr="F:\Tiden\2014.10.7 pp\files\icon peo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17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6AA0">
              <w:t xml:space="preserve">                               </w:t>
            </w:r>
            <w:r w:rsidR="0029457F">
              <w:t xml:space="preserve"> </w:t>
            </w:r>
            <w:proofErr w:type="spellStart"/>
            <w:r w:rsidR="00736AA0">
              <w:t>Giám</w:t>
            </w:r>
            <w:proofErr w:type="spellEnd"/>
            <w:r w:rsidR="00736AA0">
              <w:t xml:space="preserve"> </w:t>
            </w:r>
            <w:proofErr w:type="spellStart"/>
            <w:r w:rsidR="00736AA0">
              <w:t>sát</w:t>
            </w:r>
            <w:proofErr w:type="spellEnd"/>
            <w:r w:rsidR="00736AA0">
              <w:t xml:space="preserve"> </w:t>
            </w:r>
            <w:proofErr w:type="spellStart"/>
            <w:r w:rsidR="00736AA0">
              <w:t>bán</w:t>
            </w:r>
            <w:proofErr w:type="spellEnd"/>
            <w:r w:rsidR="00736AA0">
              <w:t xml:space="preserve"> </w:t>
            </w:r>
            <w:proofErr w:type="spellStart"/>
            <w:r w:rsidR="00736AA0">
              <w:t>hàng</w:t>
            </w:r>
            <w:proofErr w:type="spellEnd"/>
          </w:p>
        </w:tc>
        <w:tc>
          <w:tcPr>
            <w:tcW w:w="12600" w:type="dxa"/>
            <w:vAlign w:val="center"/>
            <w:tcPrChange w:id="28" w:author="Microsoft account" w:date="2017-06-30T18:39:00Z">
              <w:tcPr>
                <w:tcW w:w="12150" w:type="dxa"/>
                <w:vAlign w:val="center"/>
              </w:tcPr>
            </w:tcPrChange>
          </w:tcPr>
          <w:p w:rsidR="00E41F6C" w:rsidRPr="000B1111" w:rsidRDefault="0029457F" w:rsidP="004834B0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b/>
                <w:sz w:val="28"/>
                <w:szCs w:val="28"/>
                <w:rPrChange w:id="29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pPrChange w:id="30" w:author="Microsoft account" w:date="2017-06-30T18:41:00Z">
                <w:pPr>
                  <w:numPr>
                    <w:numId w:val="2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Lập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kế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hoạch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bao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phủ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(MCP),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bao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gồm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31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lộ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32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33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trình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34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35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viếng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36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37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thăm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38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tần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39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40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suất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41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42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viếng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43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44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thăm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45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.</w:t>
            </w:r>
          </w:p>
          <w:p w:rsidR="00E41F6C" w:rsidRPr="0029457F" w:rsidRDefault="0029457F" w:rsidP="004834B0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46" w:author="Microsoft account" w:date="2017-06-30T18:41:00Z">
                <w:pPr>
                  <w:numPr>
                    <w:numId w:val="2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47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Tối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48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49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ưu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50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51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hóa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tuyến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bán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</w:p>
          <w:p w:rsidR="00E41F6C" w:rsidRPr="0029457F" w:rsidRDefault="0029457F" w:rsidP="004834B0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52" w:author="Microsoft account" w:date="2017-06-30T18:41:00Z">
                <w:pPr>
                  <w:numPr>
                    <w:numId w:val="2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Dễ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dàng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53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tính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54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55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tuân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56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57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thủ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&amp;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58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hoạt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59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60" w:author="Microsoft account" w:date="2017-06-30T18:47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động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NVBH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ngoài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ins w:id="61" w:author="Microsoft account" w:date="2017-06-30T18:42:00Z">
              <w:r w:rsidR="004834B0">
                <w:rPr>
                  <w:rFonts w:ascii="Arial" w:hAnsi="Arial" w:cs="Arial"/>
                  <w:sz w:val="28"/>
                  <w:szCs w:val="28"/>
                </w:rPr>
                <w:t>ngay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tức</w:t>
              </w:r>
              <w:proofErr w:type="spellEnd"/>
              <w:r w:rsidR="004834B0"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="004834B0">
                <w:rPr>
                  <w:rFonts w:ascii="Arial" w:hAnsi="Arial" w:cs="Arial"/>
                  <w:sz w:val="28"/>
                  <w:szCs w:val="28"/>
                </w:rPr>
                <w:t>thời</w:t>
              </w:r>
            </w:ins>
            <w:proofErr w:type="spellEnd"/>
          </w:p>
          <w:p w:rsidR="00E41F6C" w:rsidRPr="0029457F" w:rsidRDefault="0029457F" w:rsidP="004834B0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62" w:author="Microsoft account" w:date="2017-06-30T18:41:00Z">
                <w:pPr>
                  <w:numPr>
                    <w:numId w:val="2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6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lịch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6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65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làm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66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67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việc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cấp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68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giám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69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70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sát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7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7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bán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7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7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hàng</w:t>
            </w:r>
            <w:proofErr w:type="spellEnd"/>
          </w:p>
          <w:p w:rsidR="0090480C" w:rsidRPr="0029457F" w:rsidRDefault="004834B0" w:rsidP="004834B0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75" w:author="Microsoft account" w:date="2017-06-30T18:43:00Z">
                <w:pPr>
                  <w:numPr>
                    <w:numId w:val="2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ins w:id="76" w:author="Microsoft account" w:date="2017-06-30T18:43:00Z"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77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Tiết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78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79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kiệm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80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</w:ins>
            <w:del w:id="81" w:author="Microsoft account" w:date="2017-06-30T18:43:00Z">
              <w:r w:rsidR="0029457F" w:rsidRPr="000B1111" w:rsidDel="004834B0">
                <w:rPr>
                  <w:rFonts w:ascii="Arial" w:hAnsi="Arial" w:cs="Arial"/>
                  <w:b/>
                  <w:sz w:val="28"/>
                  <w:szCs w:val="28"/>
                  <w:rPrChange w:id="82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delText xml:space="preserve">Không tốn </w:delText>
              </w:r>
            </w:del>
            <w:proofErr w:type="spellStart"/>
            <w:r w:rsidR="0029457F" w:rsidRPr="000B1111">
              <w:rPr>
                <w:rFonts w:ascii="Arial" w:hAnsi="Arial" w:cs="Arial"/>
                <w:b/>
                <w:sz w:val="28"/>
                <w:szCs w:val="28"/>
                <w:rPrChange w:id="8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thời</w:t>
            </w:r>
            <w:proofErr w:type="spellEnd"/>
            <w:r w:rsidR="0029457F" w:rsidRPr="000B1111">
              <w:rPr>
                <w:rFonts w:ascii="Arial" w:hAnsi="Arial" w:cs="Arial"/>
                <w:b/>
                <w:sz w:val="28"/>
                <w:szCs w:val="28"/>
                <w:rPrChange w:id="8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="0029457F" w:rsidRPr="000B1111">
              <w:rPr>
                <w:rFonts w:ascii="Arial" w:hAnsi="Arial" w:cs="Arial"/>
                <w:b/>
                <w:sz w:val="28"/>
                <w:szCs w:val="28"/>
                <w:rPrChange w:id="85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gian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cáo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thủ</w:t>
            </w:r>
            <w:proofErr w:type="spellEnd"/>
            <w:r w:rsidR="0029457F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9457F" w:rsidRPr="0029457F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</w:p>
        </w:tc>
      </w:tr>
      <w:tr w:rsidR="0090480C" w:rsidTr="004834B0">
        <w:trPr>
          <w:trHeight w:val="1430"/>
          <w:trPrChange w:id="86" w:author="Microsoft account" w:date="2017-06-30T18:39:00Z">
            <w:trPr>
              <w:trHeight w:val="1430"/>
            </w:trPr>
          </w:trPrChange>
        </w:trPr>
        <w:tc>
          <w:tcPr>
            <w:tcW w:w="1800" w:type="dxa"/>
            <w:tcPrChange w:id="87" w:author="Microsoft account" w:date="2017-06-30T18:39:00Z">
              <w:tcPr>
                <w:tcW w:w="2250" w:type="dxa"/>
              </w:tcPr>
            </w:tcPrChange>
          </w:tcPr>
          <w:p w:rsidR="0090480C" w:rsidRDefault="00736AA0">
            <w:r w:rsidRPr="00736AA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DD5F91" wp14:editId="3EA82D2B">
                  <wp:simplePos x="0" y="0"/>
                  <wp:positionH relativeFrom="margin">
                    <wp:posOffset>33020</wp:posOffset>
                  </wp:positionH>
                  <wp:positionV relativeFrom="margin">
                    <wp:posOffset>153670</wp:posOffset>
                  </wp:positionV>
                  <wp:extent cx="852599" cy="731520"/>
                  <wp:effectExtent l="0" t="0" r="5080" b="0"/>
                  <wp:wrapSquare wrapText="bothSides"/>
                  <wp:docPr id="15" name="Picture 7" descr="F:\Quyen\library\pics\icons\icon distribu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7" descr="F:\Quyen\library\pics\icons\icon distribu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599" cy="731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del w:id="88" w:author="Microsoft account" w:date="2017-06-30T18:39:00Z">
              <w:r w:rsidDel="004834B0">
                <w:delText xml:space="preserve">        </w:delText>
              </w:r>
              <w:r w:rsidR="0029457F" w:rsidDel="004834B0">
                <w:delText xml:space="preserve">     </w:delText>
              </w:r>
            </w:del>
            <w:r>
              <w:t xml:space="preserve">NPP/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2600" w:type="dxa"/>
            <w:vAlign w:val="center"/>
            <w:tcPrChange w:id="89" w:author="Microsoft account" w:date="2017-06-30T18:39:00Z">
              <w:tcPr>
                <w:tcW w:w="12150" w:type="dxa"/>
                <w:vAlign w:val="center"/>
              </w:tcPr>
            </w:tcPrChange>
          </w:tcPr>
          <w:p w:rsidR="00E41F6C" w:rsidRPr="0029457F" w:rsidRDefault="0029457F" w:rsidP="004834B0">
            <w:pPr>
              <w:numPr>
                <w:ilvl w:val="0"/>
                <w:numId w:val="3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90" w:author="Microsoft account" w:date="2017-06-30T18:41:00Z">
                <w:pPr>
                  <w:numPr>
                    <w:numId w:val="3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9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Tự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9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9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động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9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95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hóa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96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đơn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rút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ngắn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</w:p>
          <w:p w:rsidR="00E41F6C" w:rsidRPr="0029457F" w:rsidRDefault="0029457F" w:rsidP="004834B0">
            <w:pPr>
              <w:numPr>
                <w:ilvl w:val="0"/>
                <w:numId w:val="3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97" w:author="Microsoft account" w:date="2017-06-30T18:41:00Z">
                <w:pPr>
                  <w:numPr>
                    <w:numId w:val="3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nhật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98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dữ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99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00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liệu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0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0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ngay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0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0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lập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05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06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tức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07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,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08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theo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09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10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thời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1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1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gian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1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1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thực</w:t>
            </w:r>
            <w:proofErr w:type="spellEnd"/>
          </w:p>
          <w:p w:rsidR="00E41F6C" w:rsidRPr="0029457F" w:rsidRDefault="0029457F" w:rsidP="004834B0">
            <w:pPr>
              <w:numPr>
                <w:ilvl w:val="0"/>
                <w:numId w:val="3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115" w:author="Microsoft account" w:date="2017-06-30T18:41:00Z">
                <w:pPr>
                  <w:numPr>
                    <w:numId w:val="3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16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đặt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17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18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hàng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19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20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tự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2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2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động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nhà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cấp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ty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90480C" w:rsidRPr="0029457F" w:rsidRDefault="0029457F" w:rsidP="004834B0">
            <w:pPr>
              <w:numPr>
                <w:ilvl w:val="0"/>
                <w:numId w:val="3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123" w:author="Microsoft account" w:date="2017-06-30T18:41:00Z">
                <w:pPr>
                  <w:numPr>
                    <w:numId w:val="3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Tính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toán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2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khuyến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25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26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mãi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27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28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tự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29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0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động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tiết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3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kiệm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3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5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thời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36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7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gian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&amp;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38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giảm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39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40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thiếu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41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42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sai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43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44" w:author="Microsoft account" w:date="2017-06-30T18:48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sót</w:t>
            </w:r>
            <w:proofErr w:type="spellEnd"/>
          </w:p>
        </w:tc>
      </w:tr>
      <w:tr w:rsidR="0090480C" w:rsidTr="004834B0">
        <w:trPr>
          <w:trHeight w:val="1340"/>
          <w:trPrChange w:id="145" w:author="Microsoft account" w:date="2017-06-30T18:39:00Z">
            <w:trPr>
              <w:trHeight w:val="1340"/>
            </w:trPr>
          </w:trPrChange>
        </w:trPr>
        <w:tc>
          <w:tcPr>
            <w:tcW w:w="1800" w:type="dxa"/>
            <w:vAlign w:val="bottom"/>
            <w:tcPrChange w:id="146" w:author="Microsoft account" w:date="2017-06-30T18:39:00Z">
              <w:tcPr>
                <w:tcW w:w="2250" w:type="dxa"/>
                <w:vAlign w:val="bottom"/>
              </w:tcPr>
            </w:tcPrChange>
          </w:tcPr>
          <w:p w:rsidR="00736AA0" w:rsidRDefault="00736AA0" w:rsidP="00736AA0">
            <w:pPr>
              <w:jc w:val="center"/>
            </w:pPr>
          </w:p>
          <w:p w:rsidR="00736AA0" w:rsidRDefault="0029457F" w:rsidP="00736AA0">
            <w:pPr>
              <w:jc w:val="center"/>
            </w:pPr>
            <w:r w:rsidRPr="00736AA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FE2CE2" wp14:editId="0A0CADBA">
                  <wp:simplePos x="0" y="0"/>
                  <wp:positionH relativeFrom="margin">
                    <wp:posOffset>52070</wp:posOffset>
                  </wp:positionH>
                  <wp:positionV relativeFrom="margin">
                    <wp:posOffset>376555</wp:posOffset>
                  </wp:positionV>
                  <wp:extent cx="876935" cy="731520"/>
                  <wp:effectExtent l="0" t="0" r="0" b="0"/>
                  <wp:wrapSquare wrapText="bothSides"/>
                  <wp:docPr id="9" name="Picture 17" descr="F:\Quyen\library\pics\icons\icon-factory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7" descr="F:\Quyen\library\pics\icons\icon-factory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35" cy="731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36AA0" w:rsidRDefault="00736AA0" w:rsidP="0029457F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  <w:p w:rsidR="00736AA0" w:rsidRDefault="00736AA0" w:rsidP="00736AA0">
            <w:pPr>
              <w:jc w:val="center"/>
            </w:pPr>
          </w:p>
          <w:p w:rsidR="00736AA0" w:rsidRDefault="00736AA0" w:rsidP="00736AA0">
            <w:pPr>
              <w:jc w:val="center"/>
            </w:pPr>
          </w:p>
          <w:p w:rsidR="0090480C" w:rsidRDefault="0090480C" w:rsidP="00736AA0">
            <w:pPr>
              <w:jc w:val="center"/>
            </w:pPr>
          </w:p>
        </w:tc>
        <w:tc>
          <w:tcPr>
            <w:tcW w:w="12600" w:type="dxa"/>
            <w:vAlign w:val="center"/>
            <w:tcPrChange w:id="147" w:author="Microsoft account" w:date="2017-06-30T18:39:00Z">
              <w:tcPr>
                <w:tcW w:w="12150" w:type="dxa"/>
                <w:vAlign w:val="center"/>
              </w:tcPr>
            </w:tcPrChange>
          </w:tcPr>
          <w:p w:rsidR="004834B0" w:rsidRDefault="004834B0" w:rsidP="004834B0">
            <w:pPr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ins w:id="148" w:author="Microsoft account" w:date="2017-06-30T18:36:00Z"/>
                <w:rFonts w:ascii="Arial" w:hAnsi="Arial" w:cs="Arial"/>
                <w:sz w:val="28"/>
                <w:szCs w:val="28"/>
              </w:rPr>
              <w:pPrChange w:id="149" w:author="Microsoft account" w:date="2017-06-30T18:41:00Z">
                <w:pPr>
                  <w:numPr>
                    <w:numId w:val="4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ins w:id="150" w:author="Microsoft account" w:date="2017-06-30T18:36:00Z">
              <w:r>
                <w:rPr>
                  <w:rFonts w:ascii="Arial" w:hAnsi="Arial" w:cs="Arial"/>
                  <w:sz w:val="28"/>
                  <w:szCs w:val="28"/>
                </w:rPr>
                <w:t>Thông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qua NVBH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có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thể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nắm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bắt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nhanh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chóng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kịp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thời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và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chính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xác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1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thông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2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tin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3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ngoài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4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5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thị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6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57" w:author="Microsoft account" w:date="2017-06-30T18:48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trường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ngoài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việc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lấy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đơn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hàng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</w:ins>
            <w:proofErr w:type="spellStart"/>
            <w:ins w:id="158" w:author="Microsoft account" w:date="2017-06-30T18:45:00Z">
              <w:r>
                <w:rPr>
                  <w:rFonts w:ascii="Arial" w:hAnsi="Arial" w:cs="Arial"/>
                  <w:sz w:val="28"/>
                  <w:szCs w:val="28"/>
                </w:rPr>
                <w:t>còn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</w:ins>
            <w:proofErr w:type="spellStart"/>
            <w:ins w:id="159" w:author="Microsoft account" w:date="2017-06-30T18:36:00Z">
              <w:r>
                <w:rPr>
                  <w:rFonts w:ascii="Arial" w:hAnsi="Arial" w:cs="Arial"/>
                  <w:sz w:val="28"/>
                  <w:szCs w:val="28"/>
                </w:rPr>
                <w:t>là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0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chăm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1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2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sóc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KH,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3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truyền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4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5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thông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và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củng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cố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thương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hiệu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của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công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ty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với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khách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hàng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>,</w:t>
              </w:r>
            </w:ins>
            <w:ins w:id="166" w:author="Microsoft account" w:date="2017-06-30T18:45:00Z"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</w:ins>
            <w:proofErr w:type="spellStart"/>
            <w:ins w:id="167" w:author="Microsoft account" w:date="2017-06-30T18:36:00Z"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8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thu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69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70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thập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71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</w:t>
              </w:r>
              <w:proofErr w:type="spellStart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72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thông</w:t>
              </w:r>
              <w:proofErr w:type="spellEnd"/>
              <w:r w:rsidRPr="000B1111">
                <w:rPr>
                  <w:rFonts w:ascii="Arial" w:hAnsi="Arial" w:cs="Arial"/>
                  <w:b/>
                  <w:sz w:val="28"/>
                  <w:szCs w:val="28"/>
                  <w:rPrChange w:id="173" w:author="Microsoft account" w:date="2017-06-30T18:49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 xml:space="preserve"> tin</w:t>
              </w:r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trực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quan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nhất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về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toàn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cảnh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thị</w:t>
              </w:r>
              <w:proofErr w:type="spellEnd"/>
              <w:r>
                <w:rPr>
                  <w:rFonts w:ascii="Arial" w:hAnsi="Arial" w:cs="Arial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8"/>
                  <w:szCs w:val="28"/>
                </w:rPr>
                <w:t>trường</w:t>
              </w:r>
              <w:proofErr w:type="spellEnd"/>
            </w:ins>
          </w:p>
          <w:p w:rsidR="00E41F6C" w:rsidRPr="0029457F" w:rsidRDefault="0029457F" w:rsidP="004834B0">
            <w:pPr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174" w:author="Microsoft account" w:date="2017-06-30T18:41:00Z">
                <w:pPr>
                  <w:numPr>
                    <w:numId w:val="4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soát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75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tồn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76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77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kho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78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79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tại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80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81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Đại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82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83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lý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84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/ NPP</w:t>
            </w:r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457F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85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điểm</w:t>
            </w:r>
            <w:proofErr w:type="spellEnd"/>
            <w:r w:rsidRPr="000B1111">
              <w:rPr>
                <w:rFonts w:ascii="Arial" w:hAnsi="Arial" w:cs="Arial"/>
                <w:b/>
                <w:sz w:val="28"/>
                <w:szCs w:val="28"/>
                <w:rPrChange w:id="186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 xml:space="preserve"> </w:t>
            </w:r>
            <w:proofErr w:type="spellStart"/>
            <w:r w:rsidRPr="000B1111">
              <w:rPr>
                <w:rFonts w:ascii="Arial" w:hAnsi="Arial" w:cs="Arial"/>
                <w:b/>
                <w:sz w:val="28"/>
                <w:szCs w:val="28"/>
                <w:rPrChange w:id="187" w:author="Microsoft account" w:date="2017-06-30T18:49:00Z">
                  <w:rPr>
                    <w:rFonts w:ascii="Arial" w:hAnsi="Arial" w:cs="Arial"/>
                    <w:sz w:val="28"/>
                    <w:szCs w:val="28"/>
                  </w:rPr>
                </w:rPrChange>
              </w:rPr>
              <w:t>bán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chủ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nguồn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</w:p>
          <w:p w:rsidR="00E41F6C" w:rsidRPr="0029457F" w:rsidRDefault="0029457F" w:rsidP="004834B0">
            <w:pPr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188" w:author="Microsoft account" w:date="2017-06-30T18:41:00Z">
                <w:pPr>
                  <w:numPr>
                    <w:numId w:val="4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Đánh giá </w:t>
            </w:r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189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độ phủ</w:t>
            </w: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 sản phẩm ngoài thị trường, bao gồm sản phẩm của công ty lẫn đối thủ.</w:t>
            </w:r>
          </w:p>
          <w:p w:rsidR="00E41F6C" w:rsidRPr="0029457F" w:rsidRDefault="000971F6" w:rsidP="004834B0">
            <w:pPr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190" w:author="Microsoft account" w:date="2017-06-30T18:41:00Z">
                <w:pPr>
                  <w:numPr>
                    <w:numId w:val="4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ins w:id="191" w:author="Microsoft account" w:date="2017-06-30T18:46:00Z">
              <w:r>
                <w:rPr>
                  <w:rFonts w:ascii="Arial" w:hAnsi="Arial" w:cs="Arial"/>
                  <w:sz w:val="28"/>
                  <w:szCs w:val="28"/>
                </w:rPr>
                <w:t>T</w:t>
              </w:r>
              <w:r w:rsidRPr="0029457F">
                <w:rPr>
                  <w:rFonts w:ascii="Arial" w:hAnsi="Arial" w:cs="Arial"/>
                  <w:sz w:val="28"/>
                  <w:szCs w:val="28"/>
                  <w:lang w:val="vi-VN"/>
                </w:rPr>
                <w:t xml:space="preserve">ối ưu </w:t>
              </w:r>
              <w:r w:rsidRPr="000B1111">
                <w:rPr>
                  <w:rFonts w:ascii="Arial" w:hAnsi="Arial" w:cs="Arial"/>
                  <w:b/>
                  <w:sz w:val="28"/>
                  <w:szCs w:val="28"/>
                  <w:lang w:val="vi-VN"/>
                  <w:rPrChange w:id="192" w:author="Microsoft account" w:date="2017-06-30T18:49:00Z">
                    <w:rPr>
                      <w:rFonts w:ascii="Arial" w:hAnsi="Arial" w:cs="Arial"/>
                      <w:sz w:val="28"/>
                      <w:szCs w:val="28"/>
                      <w:lang w:val="vi-VN"/>
                    </w:rPr>
                  </w:rPrChange>
                </w:rPr>
                <w:t>qui trình bán hàng</w:t>
              </w:r>
              <w:r>
                <w:rPr>
                  <w:rFonts w:ascii="Arial" w:hAnsi="Arial" w:cs="Arial"/>
                  <w:sz w:val="28"/>
                  <w:szCs w:val="28"/>
                </w:rPr>
                <w:t xml:space="preserve">, </w:t>
              </w:r>
            </w:ins>
            <w:del w:id="193" w:author="Microsoft account" w:date="2017-06-30T18:46:00Z">
              <w:r w:rsidR="0029457F" w:rsidRPr="0029457F" w:rsidDel="000971F6">
                <w:rPr>
                  <w:rFonts w:ascii="Arial" w:hAnsi="Arial" w:cs="Arial"/>
                  <w:sz w:val="28"/>
                  <w:szCs w:val="28"/>
                  <w:lang w:val="vi-VN"/>
                </w:rPr>
                <w:delText>N</w:delText>
              </w:r>
            </w:del>
            <w:ins w:id="194" w:author="Microsoft account" w:date="2017-06-30T18:46:00Z">
              <w:r>
                <w:rPr>
                  <w:rFonts w:ascii="Arial" w:hAnsi="Arial" w:cs="Arial"/>
                  <w:sz w:val="28"/>
                  <w:szCs w:val="28"/>
                </w:rPr>
                <w:t>n</w:t>
              </w:r>
            </w:ins>
            <w:r w:rsidR="0029457F"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âng cao tính </w:t>
            </w:r>
            <w:r w:rsidR="0029457F"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195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hiệu quả</w:t>
            </w:r>
            <w:r w:rsidR="0029457F"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 của qui trình vận hành</w:t>
            </w:r>
            <w:del w:id="196" w:author="Microsoft account" w:date="2017-06-30T18:46:00Z">
              <w:r w:rsidR="0029457F" w:rsidRPr="0029457F" w:rsidDel="000971F6">
                <w:rPr>
                  <w:rFonts w:ascii="Arial" w:hAnsi="Arial" w:cs="Arial"/>
                  <w:sz w:val="28"/>
                  <w:szCs w:val="28"/>
                  <w:lang w:val="vi-VN"/>
                </w:rPr>
                <w:delText xml:space="preserve"> thông qua việc tối ưu qui trình bán hàng, kiểm soát tồn kho ở NPP</w:delText>
              </w:r>
            </w:del>
            <w:r w:rsidR="0029457F" w:rsidRPr="0029457F">
              <w:rPr>
                <w:rFonts w:ascii="Arial" w:hAnsi="Arial" w:cs="Arial"/>
                <w:sz w:val="28"/>
                <w:szCs w:val="28"/>
                <w:lang w:val="vi-VN"/>
              </w:rPr>
              <w:t>.</w:t>
            </w:r>
          </w:p>
          <w:p w:rsidR="00E41F6C" w:rsidRPr="0029457F" w:rsidRDefault="0029457F" w:rsidP="004834B0">
            <w:pPr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197" w:author="Microsoft account" w:date="2017-06-30T18:41:00Z">
                <w:pPr>
                  <w:numPr>
                    <w:numId w:val="4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Kiểm soát tốt và nâng cao chất lượng </w:t>
            </w:r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198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t</w:t>
            </w:r>
            <w:bookmarkStart w:id="199" w:name="_GoBack"/>
            <w:bookmarkEnd w:id="199"/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200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rưng bày hàng hóa</w:t>
            </w: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, </w:t>
            </w:r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201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vật liệu trưng bày</w:t>
            </w: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 (POSM) ở các điểm bán lẻ hàng ngày.</w:t>
            </w:r>
            <w:r w:rsidR="00736AA0" w:rsidRPr="0029457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90480C" w:rsidRPr="0029457F" w:rsidRDefault="0029457F" w:rsidP="004834B0">
            <w:pPr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342"/>
              <w:jc w:val="both"/>
              <w:rPr>
                <w:rFonts w:ascii="Arial" w:hAnsi="Arial" w:cs="Arial"/>
                <w:sz w:val="28"/>
                <w:szCs w:val="28"/>
              </w:rPr>
              <w:pPrChange w:id="202" w:author="Microsoft account" w:date="2017-06-30T18:41:00Z">
                <w:pPr>
                  <w:numPr>
                    <w:numId w:val="4"/>
                  </w:numPr>
                  <w:tabs>
                    <w:tab w:val="num" w:pos="720"/>
                  </w:tabs>
                  <w:spacing w:line="276" w:lineRule="auto"/>
                  <w:ind w:left="720" w:hanging="360"/>
                </w:pPr>
              </w:pPrChange>
            </w:pP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Hệ thống </w:t>
            </w:r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203" w:author="Microsoft account" w:date="2017-06-30T18:50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báo cáo thông minh</w:t>
            </w: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 ở cấp C-level giúp công tác </w:t>
            </w:r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204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phân tích kinh doanh</w:t>
            </w:r>
            <w:r w:rsidRPr="0029457F">
              <w:rPr>
                <w:rFonts w:ascii="Arial" w:hAnsi="Arial" w:cs="Arial"/>
                <w:sz w:val="28"/>
                <w:szCs w:val="28"/>
                <w:lang w:val="vi-VN"/>
              </w:rPr>
              <w:t xml:space="preserve"> và </w:t>
            </w:r>
            <w:r w:rsidRPr="000B1111">
              <w:rPr>
                <w:rFonts w:ascii="Arial" w:hAnsi="Arial" w:cs="Arial"/>
                <w:b/>
                <w:sz w:val="28"/>
                <w:szCs w:val="28"/>
                <w:lang w:val="vi-VN"/>
                <w:rPrChange w:id="205" w:author="Microsoft account" w:date="2017-06-30T18:49:00Z">
                  <w:rPr>
                    <w:rFonts w:ascii="Arial" w:hAnsi="Arial" w:cs="Arial"/>
                    <w:sz w:val="28"/>
                    <w:szCs w:val="28"/>
                    <w:lang w:val="vi-VN"/>
                  </w:rPr>
                </w:rPrChange>
              </w:rPr>
              <w:t>ra quyết định chiến lược.</w:t>
            </w:r>
          </w:p>
        </w:tc>
      </w:tr>
    </w:tbl>
    <w:p w:rsidR="00E364FD" w:rsidRDefault="00E364FD"/>
    <w:sectPr w:rsidR="00E364FD" w:rsidSect="004834B0">
      <w:pgSz w:w="15840" w:h="12240" w:orient="landscape"/>
      <w:pgMar w:top="1008" w:right="1440" w:bottom="1008" w:left="1440" w:header="720" w:footer="720" w:gutter="0"/>
      <w:cols w:space="720"/>
      <w:docGrid w:linePitch="360"/>
      <w:sectPrChange w:id="206" w:author="Microsoft account" w:date="2017-06-30T18:41:00Z">
        <w:sectPr w:rsidR="00E364FD" w:rsidSect="004834B0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97FAF"/>
    <w:multiLevelType w:val="hybridMultilevel"/>
    <w:tmpl w:val="83443884"/>
    <w:lvl w:ilvl="0" w:tplc="6FC20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7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A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EE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7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ED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2E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ED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28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6A409B9"/>
    <w:multiLevelType w:val="hybridMultilevel"/>
    <w:tmpl w:val="840E94EC"/>
    <w:lvl w:ilvl="0" w:tplc="8C762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41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20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69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2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4B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E6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06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E3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C83D97"/>
    <w:multiLevelType w:val="hybridMultilevel"/>
    <w:tmpl w:val="0D74689C"/>
    <w:lvl w:ilvl="0" w:tplc="A554F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63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88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AE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E1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A7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8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C2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563BC1"/>
    <w:multiLevelType w:val="hybridMultilevel"/>
    <w:tmpl w:val="3E048B7A"/>
    <w:lvl w:ilvl="0" w:tplc="41EA0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A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2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46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EE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A8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2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A4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2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9610466724ee3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0C"/>
    <w:rsid w:val="000971F6"/>
    <w:rsid w:val="000B1111"/>
    <w:rsid w:val="0029457F"/>
    <w:rsid w:val="004834B0"/>
    <w:rsid w:val="00736AA0"/>
    <w:rsid w:val="0090480C"/>
    <w:rsid w:val="00E364FD"/>
    <w:rsid w:val="00E41F6C"/>
    <w:rsid w:val="00FC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C137-346E-4EE2-BAB6-5A30006A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4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707">
              <w:marLeft w:val="0"/>
              <w:marRight w:val="0"/>
              <w:marTop w:val="0"/>
              <w:marBottom w:val="645"/>
              <w:divBdr>
                <w:top w:val="single" w:sz="6" w:space="1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52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</dc:creator>
  <cp:keywords/>
  <dc:description/>
  <cp:lastModifiedBy>Microsoft account</cp:lastModifiedBy>
  <cp:revision>2</cp:revision>
  <dcterms:created xsi:type="dcterms:W3CDTF">2017-06-30T11:50:00Z</dcterms:created>
  <dcterms:modified xsi:type="dcterms:W3CDTF">2017-06-30T11:50:00Z</dcterms:modified>
</cp:coreProperties>
</file>